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6BB1" w:rsidRDefault="007358BF" w:rsidP="007358BF">
      <w:pPr>
        <w:pStyle w:val="1"/>
      </w:pPr>
      <w:r>
        <w:rPr>
          <w:rFonts w:hint="eastAsia"/>
        </w:rPr>
        <w:t>热水器服务器通讯协议</w:t>
      </w:r>
    </w:p>
    <w:p w:rsidR="007358BF" w:rsidRDefault="00FC6AB5" w:rsidP="007358BF">
      <w:pPr>
        <w:pStyle w:val="2"/>
      </w:pPr>
      <w:r>
        <w:rPr>
          <w:noProof/>
        </w:rPr>
        <w:pict>
          <v:rect id="矩形 7" o:spid="_x0000_s1026" style="position:absolute;left:0;text-align:left;margin-left:344.3pt;margin-top:35.5pt;width:67.3pt;height:101.05pt;z-index:25166643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" fillcolor="#4f81bd [3204]" strokecolor="#243f60 [1604]" strokeweight="2pt">
            <v:textbox>
              <w:txbxContent>
                <w:p w:rsidR="00E8717A" w:rsidRDefault="00E8717A" w:rsidP="00E8717A">
                  <w:pPr>
                    <w:jc w:val="center"/>
                  </w:pPr>
                  <w:r>
                    <w:rPr>
                      <w:rFonts w:hint="eastAsia"/>
                    </w:rPr>
                    <w:t>WEB</w:t>
                  </w:r>
                  <w:r>
                    <w:rPr>
                      <w:rFonts w:hint="eastAsia"/>
                    </w:rPr>
                    <w:t>页面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5" o:spid="_x0000_s1036" type="#_x0000_t202" style="position:absolute;left:0;text-align:left;margin-left:104.05pt;margin-top:35.55pt;width:40.2pt;height:21pt;z-index:251663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" fillcolor="white [3201]" strokeweight=".5pt">
            <v:textbox>
              <w:txbxContent>
                <w:p w:rsidR="00062D55" w:rsidRDefault="00062D55">
                  <w:r>
                    <w:rPr>
                      <w:rFonts w:hint="eastAsia"/>
                    </w:rPr>
                    <w:t>请求</w:t>
                  </w:r>
                </w:p>
              </w:txbxContent>
            </v:textbox>
          </v:shape>
        </w:pict>
      </w:r>
      <w:r>
        <w:rPr>
          <w:noProof/>
        </w:rPr>
        <w:pict>
          <v:rect id="矩形 2" o:spid="_x0000_s1028" style="position:absolute;left:0;text-align:left;margin-left:181.15pt;margin-top:35.55pt;width:74.35pt;height:101pt;z-index:25166028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" fillcolor="#4f81bd [3204]" strokecolor="#243f60 [1604]" strokeweight="2pt">
            <v:textbox>
              <w:txbxContent>
                <w:p w:rsidR="00B9354C" w:rsidRDefault="00B9354C" w:rsidP="00B9354C">
                  <w:pPr>
                    <w:jc w:val="center"/>
                  </w:pPr>
                  <w:r>
                    <w:rPr>
                      <w:rFonts w:hint="eastAsia"/>
                    </w:rPr>
                    <w:t>物联通讯服务器</w:t>
                  </w:r>
                </w:p>
              </w:txbxContent>
            </v:textbox>
          </v:rect>
        </w:pict>
      </w:r>
      <w:r>
        <w:rPr>
          <w:noProof/>
        </w:rPr>
        <w:pict>
          <v:rect id="矩形 1" o:spid="_x0000_s1035" style="position:absolute;left:0;text-align:left;margin-left:9.75pt;margin-top:38.45pt;width:1in;height:98.25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" fillcolor="#4f81bd [3204]" strokecolor="#243f60 [1604]" strokeweight="2pt">
            <v:textbox>
              <w:txbxContent>
                <w:p w:rsidR="00B9354C" w:rsidRDefault="00B9354C" w:rsidP="00B9354C">
                  <w:pPr>
                    <w:jc w:val="center"/>
                  </w:pPr>
                  <w:r>
                    <w:rPr>
                      <w:rFonts w:hint="eastAsia"/>
                    </w:rPr>
                    <w:t>WinCE</w:t>
                  </w:r>
                  <w:r>
                    <w:rPr>
                      <w:rFonts w:hint="eastAsia"/>
                    </w:rPr>
                    <w:t>终端</w:t>
                  </w:r>
                </w:p>
              </w:txbxContent>
            </v:textbox>
          </v:rect>
        </w:pict>
      </w:r>
      <w:r w:rsidR="007358BF">
        <w:rPr>
          <w:rFonts w:hint="eastAsia"/>
        </w:rPr>
        <w:t>通讯协议格式定义</w:t>
      </w:r>
    </w:p>
    <w:p w:rsidR="0032585B" w:rsidRDefault="00FC6AB5" w:rsidP="0032585B">
      <w:r>
        <w:rPr>
          <w:noProof/>
        </w:rPr>
        <w:pict>
          <v:roundrect id="圆角矩形 8" o:spid="_x0000_s1030" style="position:absolute;left:0;text-align:left;margin-left:285.4pt;margin-top:8.6pt;width:26.2pt;height:74.3pt;z-index:251667456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" fillcolor="#4f81bd [3204]" strokecolor="#243f60 [1604]" strokeweight="2pt">
            <v:textbox>
              <w:txbxContent>
                <w:p w:rsidR="00E8717A" w:rsidRDefault="00E8717A" w:rsidP="00E8717A">
                  <w:pPr>
                    <w:jc w:val="center"/>
                  </w:pPr>
                  <w:r>
                    <w:rPr>
                      <w:rFonts w:hint="eastAsia"/>
                    </w:rPr>
                    <w:t>变量</w:t>
                  </w:r>
                </w:p>
              </w:txbxContent>
            </v:textbox>
          </v:round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直接箭头连接符 3" o:spid="_x0000_s1034" type="#_x0000_t32" style="position:absolute;left:0;text-align:left;margin-left:81.6pt;margin-top:15.2pt;width:99.6pt;height:1.4pt;flip:y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" strokecolor="#4579b8 [3044]">
            <v:stroke endarrow="open"/>
          </v:shape>
        </w:pict>
      </w:r>
    </w:p>
    <w:p w:rsidR="0032585B" w:rsidRDefault="0032585B" w:rsidP="0032585B"/>
    <w:p w:rsidR="0032585B" w:rsidRDefault="00FC6AB5" w:rsidP="0032585B">
      <w:r>
        <w:rPr>
          <w:noProof/>
        </w:rPr>
        <w:pict>
          <v:shape id="直接箭头连接符 10" o:spid="_x0000_s1033" type="#_x0000_t32" style="position:absolute;left:0;text-align:left;margin-left:311.6pt;margin-top:13.9pt;width:32.3pt;height:0;z-index:251669504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" strokecolor="#4579b8 [3044]">
            <v:stroke startarrow="open" endarrow="open"/>
          </v:shape>
        </w:pict>
      </w:r>
      <w:r>
        <w:rPr>
          <w:noProof/>
        </w:rPr>
        <w:pict>
          <v:shape id="直接箭头连接符 9" o:spid="_x0000_s1032" type="#_x0000_t32" style="position:absolute;left:0;text-align:left;margin-left:255pt;margin-top:14.8pt;width:30.35pt;height:0;z-index:251668480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" strokecolor="#4579b8 [3044]">
            <v:stroke startarrow="open" endarrow="open"/>
          </v:shape>
        </w:pict>
      </w:r>
      <w:r>
        <w:rPr>
          <w:noProof/>
        </w:rPr>
        <w:pict>
          <v:shape id="文本框 6" o:spid="_x0000_s1029" type="#_x0000_t202" style="position:absolute;left:0;text-align:left;margin-left:103.8pt;margin-top:8.5pt;width:40.2pt;height:21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" fillcolor="window" strokeweight=".5pt">
            <v:textbox>
              <w:txbxContent>
                <w:p w:rsidR="00062D55" w:rsidRDefault="00062D55" w:rsidP="00062D55">
                  <w:r>
                    <w:rPr>
                      <w:rFonts w:hint="eastAsia"/>
                    </w:rPr>
                    <w:t>返回</w:t>
                  </w:r>
                </w:p>
              </w:txbxContent>
            </v:textbox>
          </v:shape>
        </w:pict>
      </w:r>
      <w:r>
        <w:rPr>
          <w:noProof/>
        </w:rPr>
        <w:pict>
          <v:shape id="直接箭头连接符 4" o:spid="_x0000_s1031" type="#_x0000_t32" style="position:absolute;left:0;text-align:left;margin-left:81.55pt;margin-top:5.45pt;width:99.55pt;height:2.8pt;flip:x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" strokecolor="#4579b8 [3044]">
            <v:stroke endarrow="open"/>
          </v:shape>
        </w:pict>
      </w:r>
    </w:p>
    <w:p w:rsidR="0032585B" w:rsidRDefault="0032585B" w:rsidP="0032585B"/>
    <w:p w:rsidR="0032585B" w:rsidRDefault="0032585B" w:rsidP="0032585B"/>
    <w:p w:rsidR="0032585B" w:rsidRDefault="0032585B" w:rsidP="0032585B"/>
    <w:p w:rsidR="0032585B" w:rsidRDefault="0032585B" w:rsidP="0032585B"/>
    <w:p w:rsidR="0032585B" w:rsidRDefault="00062D55" w:rsidP="0032585B">
      <w:r>
        <w:rPr>
          <w:rFonts w:hint="eastAsia"/>
        </w:rPr>
        <w:t>终端和服务器之间通讯是以</w:t>
      </w:r>
      <w:r>
        <w:rPr>
          <w:rFonts w:hint="eastAsia"/>
        </w:rPr>
        <w:t>HTTP</w:t>
      </w:r>
      <w:r>
        <w:rPr>
          <w:rFonts w:hint="eastAsia"/>
        </w:rPr>
        <w:t>协议为基础，定时提交</w:t>
      </w:r>
      <w:r>
        <w:rPr>
          <w:rFonts w:hint="eastAsia"/>
        </w:rPr>
        <w:t>HTTP</w:t>
      </w:r>
      <w:r>
        <w:rPr>
          <w:rFonts w:hint="eastAsia"/>
        </w:rPr>
        <w:t>请求，按照返回字符串来执行相应的动作。</w:t>
      </w:r>
    </w:p>
    <w:p w:rsidR="00062D55" w:rsidRDefault="00062D55" w:rsidP="00062D5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HTTP</w:t>
      </w:r>
      <w:r>
        <w:rPr>
          <w:rFonts w:hint="eastAsia"/>
        </w:rPr>
        <w:t>请求格式说明</w:t>
      </w:r>
    </w:p>
    <w:p w:rsidR="00B551F4" w:rsidRDefault="00FC6AB5" w:rsidP="00425C21">
      <w:hyperlink r:id="rId8" w:history="1">
        <w:r w:rsidR="00B551F4" w:rsidRPr="00646D21">
          <w:rPr>
            <w:rStyle w:val="a4"/>
          </w:rPr>
          <w:t>http://mail.shgymy.com:9898/reshuiqiSrv/renshuiqisrv?id=0&amp;time=2012-12-09%2016:08:38&amp;temperature=28&amp;shizhiwen=58&amp;errorcode=0&amp;statecode=010000</w:t>
        </w:r>
      </w:hyperlink>
    </w:p>
    <w:p w:rsidR="00B10BF0" w:rsidRDefault="00B10BF0" w:rsidP="00425C21">
      <w:r>
        <w:rPr>
          <w:rFonts w:hint="eastAsia"/>
        </w:rPr>
        <w:t>id</w:t>
      </w:r>
      <w:r>
        <w:rPr>
          <w:rFonts w:hint="eastAsia"/>
        </w:rPr>
        <w:t>是热水器的</w:t>
      </w:r>
      <w:r>
        <w:rPr>
          <w:rFonts w:hint="eastAsia"/>
        </w:rPr>
        <w:t>ID</w:t>
      </w:r>
      <w:r>
        <w:rPr>
          <w:rFonts w:hint="eastAsia"/>
        </w:rPr>
        <w:t>号；</w:t>
      </w:r>
    </w:p>
    <w:p w:rsidR="000438E2" w:rsidRDefault="000438E2" w:rsidP="00425C21">
      <w:r>
        <w:t>time</w:t>
      </w:r>
      <w:r>
        <w:rPr>
          <w:rFonts w:hint="eastAsia"/>
        </w:rPr>
        <w:t>是热水器时间；</w:t>
      </w:r>
    </w:p>
    <w:p w:rsidR="00B10BF0" w:rsidRDefault="00B10BF0" w:rsidP="00425C21">
      <w:r>
        <w:t>temperature</w:t>
      </w:r>
      <w:r>
        <w:rPr>
          <w:rFonts w:hint="eastAsia"/>
        </w:rPr>
        <w:t>是热水器的温度；</w:t>
      </w:r>
    </w:p>
    <w:p w:rsidR="003C0B66" w:rsidRDefault="003C0B66" w:rsidP="00425C21">
      <w:r w:rsidRPr="003C0B66">
        <w:t>shizhiwen</w:t>
      </w:r>
      <w:r w:rsidRPr="003C0B66">
        <w:rPr>
          <w:rFonts w:hint="eastAsia"/>
        </w:rPr>
        <w:t>当前模式下的设置温度</w:t>
      </w:r>
      <w:r w:rsidR="00F77662">
        <w:rPr>
          <w:rFonts w:hint="eastAsia"/>
        </w:rPr>
        <w:t>；</w:t>
      </w:r>
    </w:p>
    <w:p w:rsidR="005201A5" w:rsidRDefault="005201A5" w:rsidP="00425C21">
      <w:r>
        <w:t>errorcode</w:t>
      </w:r>
      <w:r>
        <w:rPr>
          <w:rFonts w:hint="eastAsia"/>
        </w:rPr>
        <w:t>是热水器的</w:t>
      </w:r>
      <w:r w:rsidR="0042058D">
        <w:rPr>
          <w:rFonts w:hint="eastAsia"/>
        </w:rPr>
        <w:t>错误</w:t>
      </w:r>
      <w:r>
        <w:rPr>
          <w:rFonts w:hint="eastAsia"/>
        </w:rPr>
        <w:t>码；</w:t>
      </w:r>
    </w:p>
    <w:p w:rsidR="0042058D" w:rsidRPr="0042058D" w:rsidRDefault="0042058D" w:rsidP="00425C21">
      <w:r>
        <w:t>statecode</w:t>
      </w:r>
      <w:r>
        <w:rPr>
          <w:rFonts w:hint="eastAsia"/>
        </w:rPr>
        <w:t>是热水器的状态码，长度为</w:t>
      </w:r>
      <w:r>
        <w:rPr>
          <w:rFonts w:hint="eastAsia"/>
        </w:rPr>
        <w:t>6</w:t>
      </w:r>
      <w:r>
        <w:rPr>
          <w:rFonts w:hint="eastAsia"/>
        </w:rPr>
        <w:t>；</w:t>
      </w:r>
    </w:p>
    <w:p w:rsidR="00B10BF0" w:rsidRDefault="00487118" w:rsidP="00425C21">
      <w:r>
        <w:rPr>
          <w:rFonts w:hint="eastAsia"/>
        </w:rPr>
        <w:t>请求</w:t>
      </w:r>
      <w:r>
        <w:rPr>
          <w:rFonts w:hint="eastAsia"/>
        </w:rPr>
        <w:t>URL</w:t>
      </w:r>
      <w:r>
        <w:rPr>
          <w:rFonts w:hint="eastAsia"/>
        </w:rPr>
        <w:t>地址是可以通过终端</w:t>
      </w:r>
      <w:r w:rsidR="003C100D">
        <w:rPr>
          <w:rFonts w:hint="eastAsia"/>
        </w:rPr>
        <w:t>程序</w:t>
      </w:r>
      <w:r>
        <w:rPr>
          <w:rFonts w:hint="eastAsia"/>
        </w:rPr>
        <w:t>改变</w:t>
      </w:r>
      <w:r w:rsidR="003C100D">
        <w:rPr>
          <w:rFonts w:hint="eastAsia"/>
        </w:rPr>
        <w:t>的。</w:t>
      </w:r>
    </w:p>
    <w:p w:rsidR="003C100D" w:rsidRDefault="00DE6A92" w:rsidP="00425C21">
      <w:r>
        <w:rPr>
          <w:rFonts w:hint="eastAsia"/>
        </w:rPr>
        <w:t>服务器程序收到请求后，取出</w:t>
      </w:r>
      <w:r>
        <w:rPr>
          <w:rFonts w:hint="eastAsia"/>
        </w:rPr>
        <w:t>ID</w:t>
      </w:r>
      <w:r>
        <w:t>,time,temperature</w:t>
      </w:r>
      <w:r>
        <w:rPr>
          <w:rFonts w:hint="eastAsia"/>
        </w:rPr>
        <w:t>和</w:t>
      </w:r>
      <w:r>
        <w:t>errorcode</w:t>
      </w:r>
      <w:r>
        <w:rPr>
          <w:rFonts w:hint="eastAsia"/>
        </w:rPr>
        <w:t>，根据需要显示到网页程序上；</w:t>
      </w:r>
    </w:p>
    <w:p w:rsidR="00156C79" w:rsidRDefault="00156C79" w:rsidP="00425C21"/>
    <w:p w:rsidR="00062D55" w:rsidRDefault="00062D55" w:rsidP="00062D5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返回字符串</w:t>
      </w:r>
      <w:r w:rsidR="00425C21">
        <w:rPr>
          <w:rFonts w:hint="eastAsia"/>
        </w:rPr>
        <w:t>格式说明</w:t>
      </w:r>
    </w:p>
    <w:p w:rsidR="0032585B" w:rsidRDefault="00D41B36" w:rsidP="0032585B">
      <w:r>
        <w:rPr>
          <w:rFonts w:hint="eastAsia"/>
        </w:rPr>
        <w:t>以逗号为分割符的字符串，格式为：</w:t>
      </w:r>
    </w:p>
    <w:p w:rsidR="00D41B36" w:rsidRDefault="00D41B36" w:rsidP="0032585B">
      <w:r>
        <w:rPr>
          <w:rFonts w:hint="eastAsia"/>
        </w:rPr>
        <w:t>命令</w:t>
      </w:r>
      <w:r>
        <w:rPr>
          <w:rFonts w:hint="eastAsia"/>
        </w:rPr>
        <w:t>ID</w:t>
      </w:r>
      <w:r>
        <w:rPr>
          <w:rFonts w:hint="eastAsia"/>
        </w:rPr>
        <w:t>，参数</w:t>
      </w:r>
      <w:r>
        <w:rPr>
          <w:rFonts w:hint="eastAsia"/>
        </w:rPr>
        <w:t>1</w:t>
      </w:r>
      <w:r>
        <w:rPr>
          <w:rFonts w:hint="eastAsia"/>
        </w:rPr>
        <w:t>，参数</w:t>
      </w:r>
      <w:r>
        <w:rPr>
          <w:rFonts w:hint="eastAsia"/>
        </w:rPr>
        <w:t>2</w:t>
      </w:r>
      <w:r>
        <w:rPr>
          <w:rFonts w:hint="eastAsia"/>
        </w:rPr>
        <w:t>，参数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t>…</w:t>
      </w:r>
      <w:r w:rsidR="00E07B18">
        <w:t>;</w:t>
      </w:r>
      <w:bookmarkStart w:id="0" w:name="_GoBack"/>
      <w:bookmarkEnd w:id="0"/>
    </w:p>
    <w:p w:rsidR="0032585B" w:rsidRDefault="00D41B36" w:rsidP="0032585B">
      <w:r>
        <w:rPr>
          <w:rFonts w:hint="eastAsia"/>
        </w:rPr>
        <w:t>根据需要可扩展参数，详细的命令说明见下面的部分。</w:t>
      </w:r>
    </w:p>
    <w:p w:rsidR="007D68C2" w:rsidRDefault="007D68C2" w:rsidP="0032585B"/>
    <w:p w:rsidR="007D68C2" w:rsidRPr="007D68C2" w:rsidRDefault="007D68C2" w:rsidP="0032585B">
      <w:r>
        <w:rPr>
          <w:rFonts w:hint="eastAsia"/>
        </w:rPr>
        <w:t>有多个命令是会以</w:t>
      </w:r>
      <w:r>
        <w:t>”;”</w:t>
      </w:r>
      <w:r>
        <w:rPr>
          <w:rFonts w:hint="eastAsia"/>
        </w:rPr>
        <w:t>为分割符</w:t>
      </w:r>
      <w:r w:rsidR="009B7376">
        <w:rPr>
          <w:rFonts w:hint="eastAsia"/>
        </w:rPr>
        <w:t>，及“</w:t>
      </w:r>
      <w:r w:rsidR="009B7376">
        <w:t>;</w:t>
      </w:r>
      <w:r w:rsidR="009B7376">
        <w:rPr>
          <w:rFonts w:hint="eastAsia"/>
        </w:rPr>
        <w:t>”为命令结束符。</w:t>
      </w:r>
    </w:p>
    <w:p w:rsidR="00D41B36" w:rsidRDefault="00156C79" w:rsidP="00156C79">
      <w:pPr>
        <w:pStyle w:val="2"/>
      </w:pPr>
      <w:r>
        <w:rPr>
          <w:rFonts w:hint="eastAsia"/>
        </w:rPr>
        <w:lastRenderedPageBreak/>
        <w:t>网页程序界面说明</w:t>
      </w:r>
    </w:p>
    <w:p w:rsidR="00156C79" w:rsidRDefault="00156C79" w:rsidP="00156C79">
      <w:r>
        <w:rPr>
          <w:noProof/>
        </w:rPr>
        <w:drawing>
          <wp:inline distT="0" distB="0" distL="0" distR="0">
            <wp:extent cx="5274310" cy="3049210"/>
            <wp:effectExtent l="0" t="0" r="2540" b="0"/>
            <wp:docPr id="104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49210"/>
                    </a:xfrm>
                    <a:prstGeom prst="rect">
                      <a:avLst/>
                    </a:prstGeom>
                    <a:noFill/>
                    <a:ln w="1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6C79" w:rsidRPr="00156C79" w:rsidRDefault="00156C79" w:rsidP="00156C79">
      <w:r>
        <w:rPr>
          <w:rFonts w:hint="eastAsia"/>
        </w:rPr>
        <w:t>其状态和功能和热水器的界面一一对应。</w:t>
      </w:r>
    </w:p>
    <w:p w:rsidR="00DA1040" w:rsidRDefault="00DA1040" w:rsidP="00DE6A92">
      <w:pPr>
        <w:pStyle w:val="2"/>
      </w:pPr>
      <w:r>
        <w:rPr>
          <w:rFonts w:hint="eastAsia"/>
        </w:rPr>
        <w:t>协议详细说明</w:t>
      </w:r>
    </w:p>
    <w:p w:rsidR="00327C16" w:rsidRDefault="00327C16" w:rsidP="00327C1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无执行命令：</w:t>
      </w:r>
    </w:p>
    <w:p w:rsidR="00327C16" w:rsidRDefault="00327C16" w:rsidP="00327C16">
      <w:pPr>
        <w:pStyle w:val="a3"/>
        <w:ind w:left="360" w:firstLineChars="0" w:firstLine="0"/>
      </w:pPr>
      <w:r>
        <w:rPr>
          <w:rFonts w:hint="eastAsia"/>
        </w:rPr>
        <w:t>返回值：</w:t>
      </w:r>
      <w:r>
        <w:rPr>
          <w:rFonts w:hint="eastAsia"/>
        </w:rPr>
        <w:t>0</w:t>
      </w:r>
      <w:r w:rsidR="00302789">
        <w:t>;</w:t>
      </w:r>
    </w:p>
    <w:p w:rsidR="00B74A9E" w:rsidRDefault="00B74A9E" w:rsidP="00B74A9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设置温度：</w:t>
      </w:r>
    </w:p>
    <w:p w:rsidR="00B74A9E" w:rsidRDefault="00B74A9E" w:rsidP="00B74A9E">
      <w:pPr>
        <w:pStyle w:val="a3"/>
        <w:ind w:left="360" w:firstLineChars="0" w:firstLine="0"/>
      </w:pPr>
      <w:r>
        <w:rPr>
          <w:rFonts w:hint="eastAsia"/>
        </w:rPr>
        <w:t>返回值：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15</w:t>
      </w:r>
      <w:r w:rsidR="00302789">
        <w:t>;</w:t>
      </w:r>
    </w:p>
    <w:p w:rsidR="00B74A9E" w:rsidRDefault="00B74A9E" w:rsidP="00B74A9E">
      <w:pPr>
        <w:pStyle w:val="a3"/>
        <w:ind w:left="360" w:firstLineChars="0" w:firstLine="0"/>
      </w:pPr>
      <w:r>
        <w:rPr>
          <w:rFonts w:hint="eastAsia"/>
        </w:rPr>
        <w:t>说明：</w:t>
      </w:r>
      <w:r>
        <w:rPr>
          <w:rFonts w:hint="eastAsia"/>
        </w:rPr>
        <w:t>1</w:t>
      </w:r>
      <w:r>
        <w:rPr>
          <w:rFonts w:hint="eastAsia"/>
        </w:rPr>
        <w:t>为命令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 xml:space="preserve"> 15</w:t>
      </w:r>
      <w:r>
        <w:rPr>
          <w:rFonts w:hint="eastAsia"/>
        </w:rPr>
        <w:t>位设置温度为</w:t>
      </w:r>
      <w:r>
        <w:rPr>
          <w:rFonts w:hint="eastAsia"/>
        </w:rPr>
        <w:t>15</w:t>
      </w:r>
      <w:r>
        <w:rPr>
          <w:rFonts w:hint="eastAsia"/>
        </w:rPr>
        <w:t>摄氏度</w:t>
      </w:r>
    </w:p>
    <w:p w:rsidR="00B74A9E" w:rsidRDefault="00B74A9E" w:rsidP="00B74A9E">
      <w:pPr>
        <w:pStyle w:val="a3"/>
        <w:ind w:left="360" w:firstLineChars="0" w:firstLine="0"/>
      </w:pPr>
    </w:p>
    <w:p w:rsidR="00DE6A92" w:rsidRDefault="00B74A9E" w:rsidP="00B74A9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设置时间：</w:t>
      </w:r>
    </w:p>
    <w:p w:rsidR="00B74A9E" w:rsidRDefault="00B74A9E" w:rsidP="00B74A9E">
      <w:pPr>
        <w:pStyle w:val="a3"/>
        <w:ind w:left="360" w:firstLineChars="0" w:firstLine="0"/>
      </w:pPr>
      <w:r>
        <w:rPr>
          <w:rFonts w:hint="eastAsia"/>
        </w:rPr>
        <w:t>返回值：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20121221000000</w:t>
      </w:r>
      <w:r w:rsidR="00302789">
        <w:t>;</w:t>
      </w:r>
    </w:p>
    <w:p w:rsidR="00B74A9E" w:rsidRDefault="00B74A9E" w:rsidP="00B74A9E">
      <w:pPr>
        <w:pStyle w:val="a3"/>
        <w:ind w:left="360" w:firstLineChars="0" w:firstLine="0"/>
      </w:pPr>
      <w:r>
        <w:rPr>
          <w:rFonts w:hint="eastAsia"/>
        </w:rPr>
        <w:t>说明：</w:t>
      </w:r>
      <w:r>
        <w:rPr>
          <w:rFonts w:hint="eastAsia"/>
        </w:rPr>
        <w:t>2</w:t>
      </w:r>
      <w:r>
        <w:rPr>
          <w:rFonts w:hint="eastAsia"/>
        </w:rPr>
        <w:t>为命令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 xml:space="preserve"> 20121221000000</w:t>
      </w:r>
      <w:r>
        <w:rPr>
          <w:rFonts w:hint="eastAsia"/>
        </w:rPr>
        <w:t>为</w:t>
      </w:r>
      <w:r>
        <w:rPr>
          <w:rFonts w:hint="eastAsia"/>
        </w:rPr>
        <w:t>2012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日</w:t>
      </w:r>
      <w:r>
        <w:rPr>
          <w:rFonts w:hint="eastAsia"/>
        </w:rPr>
        <w:t>00</w:t>
      </w:r>
      <w:r>
        <w:rPr>
          <w:rFonts w:hint="eastAsia"/>
        </w:rPr>
        <w:t>点</w:t>
      </w:r>
      <w:r>
        <w:rPr>
          <w:rFonts w:hint="eastAsia"/>
        </w:rPr>
        <w:t>00</w:t>
      </w:r>
      <w:r>
        <w:rPr>
          <w:rFonts w:hint="eastAsia"/>
        </w:rPr>
        <w:t>分</w:t>
      </w:r>
      <w:r>
        <w:rPr>
          <w:rFonts w:hint="eastAsia"/>
        </w:rPr>
        <w:t>00</w:t>
      </w:r>
      <w:r>
        <w:rPr>
          <w:rFonts w:hint="eastAsia"/>
        </w:rPr>
        <w:t>秒</w:t>
      </w:r>
    </w:p>
    <w:p w:rsidR="00B74A9E" w:rsidRDefault="00B74A9E" w:rsidP="00B74A9E">
      <w:pPr>
        <w:pStyle w:val="a3"/>
        <w:ind w:left="360" w:firstLineChars="0" w:firstLine="0"/>
      </w:pPr>
    </w:p>
    <w:p w:rsidR="00B74A9E" w:rsidRDefault="00B74A9E" w:rsidP="00B74A9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冬季速热引擎：</w:t>
      </w:r>
    </w:p>
    <w:p w:rsidR="00B74A9E" w:rsidRDefault="00B74A9E" w:rsidP="00B74A9E">
      <w:pPr>
        <w:pStyle w:val="a3"/>
        <w:ind w:left="360" w:firstLineChars="0" w:firstLine="0"/>
      </w:pPr>
      <w:r>
        <w:rPr>
          <w:rFonts w:hint="eastAsia"/>
        </w:rPr>
        <w:t>返回值：</w:t>
      </w:r>
      <w:r>
        <w:rPr>
          <w:rFonts w:hint="eastAsia"/>
        </w:rPr>
        <w:t>3</w:t>
      </w:r>
      <w:r w:rsidR="00302789">
        <w:t>;</w:t>
      </w:r>
    </w:p>
    <w:p w:rsidR="00B74A9E" w:rsidRDefault="00B74A9E" w:rsidP="00B74A9E">
      <w:pPr>
        <w:pStyle w:val="a3"/>
        <w:ind w:left="360" w:firstLineChars="0" w:firstLine="0"/>
      </w:pPr>
    </w:p>
    <w:p w:rsidR="00B74A9E" w:rsidRDefault="00B74A9E" w:rsidP="00B74A9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夏季速热引擎：</w:t>
      </w:r>
    </w:p>
    <w:p w:rsidR="00B74A9E" w:rsidRDefault="00B74A9E" w:rsidP="00B74A9E">
      <w:pPr>
        <w:pStyle w:val="a3"/>
        <w:ind w:left="360" w:firstLineChars="0" w:firstLine="0"/>
      </w:pPr>
      <w:r>
        <w:rPr>
          <w:rFonts w:hint="eastAsia"/>
        </w:rPr>
        <w:t>返回值：</w:t>
      </w:r>
      <w:r>
        <w:rPr>
          <w:rFonts w:hint="eastAsia"/>
        </w:rPr>
        <w:t>4</w:t>
      </w:r>
      <w:r w:rsidR="00302789">
        <w:t>;</w:t>
      </w:r>
    </w:p>
    <w:p w:rsidR="00B74A9E" w:rsidRDefault="00B74A9E" w:rsidP="00B74A9E">
      <w:pPr>
        <w:pStyle w:val="a3"/>
        <w:ind w:left="360" w:firstLineChars="0" w:firstLine="0"/>
      </w:pPr>
    </w:p>
    <w:p w:rsidR="00B74A9E" w:rsidRDefault="00B74A9E" w:rsidP="00B74A9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普通加热模式：</w:t>
      </w:r>
    </w:p>
    <w:p w:rsidR="00B74A9E" w:rsidRDefault="00B74A9E" w:rsidP="00B74A9E">
      <w:pPr>
        <w:pStyle w:val="a3"/>
        <w:ind w:left="360" w:firstLineChars="0" w:firstLine="0"/>
      </w:pPr>
      <w:r>
        <w:rPr>
          <w:rFonts w:hint="eastAsia"/>
        </w:rPr>
        <w:t>返回值：</w:t>
      </w:r>
      <w:r>
        <w:rPr>
          <w:rFonts w:hint="eastAsia"/>
        </w:rPr>
        <w:t>5</w:t>
      </w:r>
      <w:r w:rsidR="00302789">
        <w:t>;</w:t>
      </w:r>
    </w:p>
    <w:p w:rsidR="00B74A9E" w:rsidRDefault="00B74A9E" w:rsidP="00B74A9E">
      <w:pPr>
        <w:pStyle w:val="a3"/>
        <w:ind w:left="360" w:firstLineChars="0" w:firstLine="0"/>
      </w:pPr>
    </w:p>
    <w:p w:rsidR="00B74A9E" w:rsidRDefault="00B74A9E" w:rsidP="00B74A9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关闭智能助手：</w:t>
      </w:r>
    </w:p>
    <w:p w:rsidR="00B74A9E" w:rsidRDefault="00B74A9E" w:rsidP="00B74A9E">
      <w:pPr>
        <w:pStyle w:val="a3"/>
        <w:ind w:left="360" w:firstLineChars="0" w:firstLine="0"/>
      </w:pPr>
      <w:r>
        <w:rPr>
          <w:rFonts w:hint="eastAsia"/>
        </w:rPr>
        <w:t>返回值：</w:t>
      </w:r>
      <w:r>
        <w:rPr>
          <w:rFonts w:hint="eastAsia"/>
        </w:rPr>
        <w:t>6</w:t>
      </w:r>
      <w:r w:rsidR="00302789">
        <w:t>;</w:t>
      </w:r>
    </w:p>
    <w:p w:rsidR="00B74A9E" w:rsidRDefault="00B74A9E" w:rsidP="00B74A9E">
      <w:pPr>
        <w:pStyle w:val="a3"/>
        <w:ind w:left="360" w:firstLineChars="0" w:firstLine="0"/>
      </w:pPr>
    </w:p>
    <w:p w:rsidR="00B74A9E" w:rsidRDefault="00B74A9E" w:rsidP="00B74A9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开启智能助手：</w:t>
      </w:r>
    </w:p>
    <w:p w:rsidR="00B74A9E" w:rsidRDefault="00B74A9E" w:rsidP="00B74A9E">
      <w:pPr>
        <w:pStyle w:val="a3"/>
        <w:ind w:left="360" w:firstLineChars="0" w:firstLine="0"/>
      </w:pPr>
      <w:r>
        <w:rPr>
          <w:rFonts w:hint="eastAsia"/>
        </w:rPr>
        <w:t>返回值：</w:t>
      </w:r>
      <w:r>
        <w:rPr>
          <w:rFonts w:hint="eastAsia"/>
        </w:rPr>
        <w:t>7</w:t>
      </w:r>
      <w:r w:rsidR="00302789">
        <w:t>;</w:t>
      </w:r>
    </w:p>
    <w:p w:rsidR="00B74A9E" w:rsidRDefault="00B74A9E" w:rsidP="00B74A9E">
      <w:pPr>
        <w:pStyle w:val="a3"/>
        <w:ind w:left="360" w:firstLineChars="0" w:firstLine="0"/>
      </w:pPr>
    </w:p>
    <w:p w:rsidR="00B74A9E" w:rsidRDefault="00B74A9E" w:rsidP="00B74A9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关闭洗手加热：</w:t>
      </w:r>
    </w:p>
    <w:p w:rsidR="00B74A9E" w:rsidRDefault="00B74A9E" w:rsidP="00B74A9E">
      <w:pPr>
        <w:pStyle w:val="a3"/>
        <w:ind w:left="360" w:firstLineChars="0" w:firstLine="0"/>
      </w:pPr>
      <w:r>
        <w:rPr>
          <w:rFonts w:hint="eastAsia"/>
        </w:rPr>
        <w:t>返回值：</w:t>
      </w:r>
      <w:r>
        <w:rPr>
          <w:rFonts w:hint="eastAsia"/>
        </w:rPr>
        <w:t>8</w:t>
      </w:r>
      <w:r w:rsidR="00302789">
        <w:t>;</w:t>
      </w:r>
    </w:p>
    <w:p w:rsidR="00B74A9E" w:rsidRDefault="00B74A9E" w:rsidP="00B74A9E">
      <w:pPr>
        <w:pStyle w:val="a3"/>
        <w:ind w:left="360" w:firstLineChars="0" w:firstLine="0"/>
      </w:pPr>
    </w:p>
    <w:p w:rsidR="00B74A9E" w:rsidRDefault="00B74A9E" w:rsidP="00B74A9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开启洗手加热：</w:t>
      </w:r>
    </w:p>
    <w:p w:rsidR="00B74A9E" w:rsidRDefault="00B74A9E" w:rsidP="00B74A9E">
      <w:pPr>
        <w:pStyle w:val="a3"/>
        <w:ind w:left="360" w:firstLineChars="0" w:firstLine="0"/>
      </w:pPr>
      <w:r>
        <w:rPr>
          <w:rFonts w:hint="eastAsia"/>
        </w:rPr>
        <w:t>返回值：</w:t>
      </w:r>
      <w:r>
        <w:rPr>
          <w:rFonts w:hint="eastAsia"/>
        </w:rPr>
        <w:t>9</w:t>
      </w:r>
      <w:r w:rsidR="00302789">
        <w:t>;</w:t>
      </w:r>
    </w:p>
    <w:p w:rsidR="00B74A9E" w:rsidRDefault="00B74A9E" w:rsidP="00B74A9E">
      <w:pPr>
        <w:pStyle w:val="a3"/>
        <w:ind w:left="360" w:firstLineChars="0" w:firstLine="0"/>
      </w:pPr>
    </w:p>
    <w:p w:rsidR="00B74A9E" w:rsidRDefault="00B74A9E" w:rsidP="00B74A9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关闭夜电模式：</w:t>
      </w:r>
    </w:p>
    <w:p w:rsidR="00B74A9E" w:rsidRDefault="00B74A9E" w:rsidP="00B74A9E">
      <w:pPr>
        <w:pStyle w:val="a3"/>
        <w:ind w:left="360" w:firstLineChars="0" w:firstLine="0"/>
      </w:pPr>
      <w:r>
        <w:rPr>
          <w:rFonts w:hint="eastAsia"/>
        </w:rPr>
        <w:t>返回值：</w:t>
      </w:r>
      <w:r>
        <w:rPr>
          <w:rFonts w:hint="eastAsia"/>
        </w:rPr>
        <w:t>10</w:t>
      </w:r>
      <w:r w:rsidR="00302789">
        <w:t>;</w:t>
      </w:r>
    </w:p>
    <w:p w:rsidR="00B74A9E" w:rsidRDefault="00B74A9E" w:rsidP="00B74A9E">
      <w:pPr>
        <w:pStyle w:val="a3"/>
        <w:ind w:left="360" w:firstLineChars="0" w:firstLine="0"/>
      </w:pPr>
    </w:p>
    <w:p w:rsidR="00B74A9E" w:rsidRDefault="00B74A9E" w:rsidP="00B74A9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开启夜电模式：</w:t>
      </w:r>
    </w:p>
    <w:p w:rsidR="00B74A9E" w:rsidRDefault="00B74A9E" w:rsidP="00B74A9E">
      <w:pPr>
        <w:pStyle w:val="a3"/>
        <w:ind w:left="360" w:firstLineChars="0" w:firstLine="0"/>
      </w:pPr>
      <w:r>
        <w:rPr>
          <w:rFonts w:hint="eastAsia"/>
        </w:rPr>
        <w:t>返回值：</w:t>
      </w:r>
      <w:r>
        <w:rPr>
          <w:rFonts w:hint="eastAsia"/>
        </w:rPr>
        <w:t>11</w:t>
      </w:r>
      <w:r w:rsidR="00302789">
        <w:t>;</w:t>
      </w:r>
    </w:p>
    <w:p w:rsidR="00877172" w:rsidRDefault="00877172" w:rsidP="00B74A9E">
      <w:pPr>
        <w:pStyle w:val="a3"/>
        <w:ind w:left="360" w:firstLineChars="0" w:firstLine="0"/>
      </w:pPr>
    </w:p>
    <w:p w:rsidR="00877172" w:rsidRDefault="00877172" w:rsidP="0087717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关闭电源</w:t>
      </w:r>
    </w:p>
    <w:p w:rsidR="00807D81" w:rsidRDefault="00877172" w:rsidP="00B74A9E">
      <w:pPr>
        <w:pStyle w:val="a3"/>
        <w:ind w:left="360" w:firstLineChars="0" w:firstLine="0"/>
      </w:pPr>
      <w:r>
        <w:rPr>
          <w:rFonts w:hint="eastAsia"/>
        </w:rPr>
        <w:t>返回值：</w:t>
      </w:r>
      <w:r>
        <w:rPr>
          <w:rFonts w:hint="eastAsia"/>
        </w:rPr>
        <w:t>12</w:t>
      </w:r>
      <w:r w:rsidR="00302789">
        <w:t>;</w:t>
      </w:r>
    </w:p>
    <w:p w:rsidR="00877172" w:rsidRDefault="00877172" w:rsidP="00B74A9E">
      <w:pPr>
        <w:pStyle w:val="a3"/>
        <w:ind w:left="360" w:firstLineChars="0" w:firstLine="0"/>
      </w:pPr>
    </w:p>
    <w:p w:rsidR="00877172" w:rsidRDefault="00877172" w:rsidP="0087717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开启电源</w:t>
      </w:r>
    </w:p>
    <w:p w:rsidR="00877172" w:rsidRDefault="00877172" w:rsidP="00877172">
      <w:pPr>
        <w:pStyle w:val="a3"/>
        <w:ind w:left="360" w:firstLineChars="0" w:firstLine="0"/>
      </w:pPr>
      <w:r>
        <w:rPr>
          <w:rFonts w:hint="eastAsia"/>
        </w:rPr>
        <w:t>返回值：</w:t>
      </w:r>
      <w:r>
        <w:rPr>
          <w:rFonts w:hint="eastAsia"/>
        </w:rPr>
        <w:t>13</w:t>
      </w:r>
      <w:r w:rsidR="00302789">
        <w:t>;</w:t>
      </w:r>
    </w:p>
    <w:p w:rsidR="00C900B5" w:rsidRDefault="00C900B5" w:rsidP="00877172">
      <w:pPr>
        <w:pStyle w:val="a3"/>
        <w:ind w:left="360" w:firstLineChars="0" w:firstLine="0"/>
      </w:pPr>
    </w:p>
    <w:p w:rsidR="00C900B5" w:rsidRDefault="00C900B5" w:rsidP="00C900B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激活使用</w:t>
      </w:r>
    </w:p>
    <w:p w:rsidR="00C324FB" w:rsidRDefault="00C324FB" w:rsidP="00877172">
      <w:pPr>
        <w:pStyle w:val="a3"/>
        <w:ind w:left="360" w:firstLineChars="0" w:firstLine="0"/>
      </w:pPr>
      <w:r>
        <w:rPr>
          <w:rFonts w:hint="eastAsia"/>
        </w:rPr>
        <w:t>PC</w:t>
      </w:r>
      <w:r>
        <w:rPr>
          <w:rFonts w:hint="eastAsia"/>
        </w:rPr>
        <w:t>电脑浏览器上的ＷＥＢ页面提交地址是：</w:t>
      </w:r>
      <w:r w:rsidR="00FC6AB5">
        <w:fldChar w:fldCharType="begin"/>
      </w:r>
      <w:r w:rsidR="00FC6AB5">
        <w:instrText>HYPERLINK "http://mail.shgymy.com:9898/reshuiqiSrv/renshuiqicon.jsp?id=0&amp;cmd=8&amp;pwd=xxxxxxxxxxx&amp;times=20"</w:instrText>
      </w:r>
      <w:r w:rsidR="00FC6AB5">
        <w:fldChar w:fldCharType="separate"/>
      </w:r>
      <w:r w:rsidR="0008369B" w:rsidRPr="00646D21">
        <w:rPr>
          <w:rStyle w:val="a4"/>
          <w:rFonts w:hint="eastAsia"/>
        </w:rPr>
        <w:t>http://mail.shgymy.com:9898/reshuiqiSrv/renshuiqicon.jsp?id=0&amp;cmd=8</w:t>
      </w:r>
      <w:r w:rsidR="0008369B" w:rsidRPr="00646D21">
        <w:rPr>
          <w:rStyle w:val="a4"/>
        </w:rPr>
        <w:t>&amp;</w:t>
      </w:r>
      <w:r w:rsidR="0008369B" w:rsidRPr="00646D21">
        <w:rPr>
          <w:rStyle w:val="a4"/>
          <w:rFonts w:hint="eastAsia"/>
        </w:rPr>
        <w:t>pwd=xxxxxxx</w:t>
      </w:r>
      <w:r w:rsidR="0008369B" w:rsidRPr="00646D21">
        <w:rPr>
          <w:rStyle w:val="a4"/>
        </w:rPr>
        <w:t>xxxx</w:t>
      </w:r>
      <w:del w:id="1" w:author="xmcheng" w:date="2013-01-17T10:30:00Z">
        <w:r w:rsidR="0008369B" w:rsidRPr="00646D21" w:rsidDel="008115AB">
          <w:rPr>
            <w:rStyle w:val="a4"/>
            <w:rFonts w:hint="eastAsia"/>
          </w:rPr>
          <w:delText>&amp;times=20</w:delText>
        </w:r>
      </w:del>
      <w:r w:rsidR="00FC6AB5">
        <w:fldChar w:fldCharType="end"/>
      </w:r>
    </w:p>
    <w:p w:rsidR="00C324FB" w:rsidRDefault="00C324FB" w:rsidP="00877172">
      <w:pPr>
        <w:pStyle w:val="a3"/>
        <w:ind w:left="360" w:firstLineChars="0" w:firstLine="0"/>
      </w:pPr>
      <w:r>
        <w:t xml:space="preserve">Cmd=8 </w:t>
      </w:r>
      <w:r>
        <w:rPr>
          <w:rFonts w:hint="eastAsia"/>
        </w:rPr>
        <w:t>是激活命令；</w:t>
      </w:r>
    </w:p>
    <w:p w:rsidR="00C324FB" w:rsidRDefault="00C324FB" w:rsidP="00877172">
      <w:pPr>
        <w:pStyle w:val="a3"/>
        <w:ind w:left="360" w:firstLineChars="0" w:firstLine="0"/>
      </w:pPr>
      <w:r>
        <w:t>P</w:t>
      </w:r>
      <w:r>
        <w:rPr>
          <w:rFonts w:hint="eastAsia"/>
        </w:rPr>
        <w:t>wd=</w:t>
      </w:r>
      <w:r w:rsidRPr="00C324FB">
        <w:t>xxxxxxx</w:t>
      </w:r>
      <w:r>
        <w:rPr>
          <w:rFonts w:hint="eastAsia"/>
        </w:rPr>
        <w:t>是激活密码；</w:t>
      </w:r>
    </w:p>
    <w:p w:rsidR="00C324FB" w:rsidRPr="00C324FB" w:rsidDel="008115AB" w:rsidRDefault="00C324FB" w:rsidP="00C324FB">
      <w:pPr>
        <w:rPr>
          <w:del w:id="2" w:author="xmcheng" w:date="2013-01-17T10:30:00Z"/>
        </w:rPr>
      </w:pPr>
      <w:r>
        <w:rPr>
          <w:rFonts w:hint="eastAsia"/>
        </w:rPr>
        <w:t xml:space="preserve">　</w:t>
      </w:r>
      <w:r>
        <w:t xml:space="preserve"> </w:t>
      </w:r>
      <w:ins w:id="3" w:author="xmcheng" w:date="2013-01-17T10:30:00Z">
        <w:r w:rsidR="008115AB">
          <w:rPr>
            <w:rFonts w:hint="eastAsia"/>
          </w:rPr>
          <w:t>每次激活后限制使用</w:t>
        </w:r>
        <w:r w:rsidR="008115AB">
          <w:rPr>
            <w:rFonts w:hint="eastAsia"/>
          </w:rPr>
          <w:t>20</w:t>
        </w:r>
        <w:r w:rsidR="008115AB">
          <w:rPr>
            <w:rFonts w:hint="eastAsia"/>
          </w:rPr>
          <w:t>次</w:t>
        </w:r>
      </w:ins>
      <w:del w:id="4" w:author="xmcheng" w:date="2013-01-17T10:30:00Z">
        <w:r w:rsidDel="008115AB">
          <w:delText xml:space="preserve">Times=20 </w:delText>
        </w:r>
        <w:r w:rsidDel="008115AB">
          <w:rPr>
            <w:rFonts w:hint="eastAsia"/>
          </w:rPr>
          <w:delText>是激活２０次；如果</w:delText>
        </w:r>
        <w:r w:rsidDel="008115AB">
          <w:delText>times=-10</w:delText>
        </w:r>
        <w:r w:rsidDel="008115AB">
          <w:rPr>
            <w:rFonts w:hint="eastAsia"/>
          </w:rPr>
          <w:delText>，就是不限使用次数；</w:delText>
        </w:r>
      </w:del>
    </w:p>
    <w:p w:rsidR="00C324FB" w:rsidRPr="00C324FB" w:rsidRDefault="00C324FB" w:rsidP="00C324FB"/>
    <w:p w:rsidR="00C324FB" w:rsidRDefault="00C324FB" w:rsidP="00C324FB">
      <w:pPr>
        <w:pStyle w:val="a3"/>
        <w:ind w:left="360" w:firstLineChars="0" w:firstLine="0"/>
      </w:pPr>
      <w:r>
        <w:rPr>
          <w:rFonts w:hint="eastAsia"/>
        </w:rPr>
        <w:t>返回值：</w:t>
      </w:r>
      <w:r>
        <w:t>14,</w:t>
      </w:r>
      <w:r w:rsidRPr="00C324FB">
        <w:t>xxxxxxx</w:t>
      </w:r>
      <w:del w:id="5" w:author="xmcheng" w:date="2013-01-17T10:31:00Z">
        <w:r w:rsidDel="008115AB">
          <w:delText>,20</w:delText>
        </w:r>
      </w:del>
      <w:r w:rsidR="00302789">
        <w:t>;</w:t>
      </w:r>
    </w:p>
    <w:p w:rsidR="00C324FB" w:rsidRDefault="00C324FB" w:rsidP="00C324FB">
      <w:pPr>
        <w:pStyle w:val="a3"/>
        <w:ind w:left="360" w:firstLineChars="0" w:firstLine="0"/>
      </w:pPr>
      <w:r>
        <w:rPr>
          <w:rFonts w:hint="eastAsia"/>
        </w:rPr>
        <w:t>激活命令ＩＤ是１４，</w:t>
      </w:r>
      <w:r w:rsidRPr="00C324FB">
        <w:t>xxxxxxx</w:t>
      </w:r>
      <w:r>
        <w:rPr>
          <w:rFonts w:hint="eastAsia"/>
        </w:rPr>
        <w:t>是ＷｉｎＣＥ激活密码</w:t>
      </w:r>
      <w:del w:id="6" w:author="xmcheng" w:date="2013-01-17T10:31:00Z">
        <w:r w:rsidDel="008115AB">
          <w:rPr>
            <w:rFonts w:hint="eastAsia"/>
          </w:rPr>
          <w:delText>，２０是</w:delText>
        </w:r>
        <w:r w:rsidR="00735282" w:rsidDel="008115AB">
          <w:rPr>
            <w:rFonts w:hint="eastAsia"/>
          </w:rPr>
          <w:delText>使用２０次</w:delText>
        </w:r>
      </w:del>
      <w:r w:rsidR="00735282">
        <w:rPr>
          <w:rFonts w:hint="eastAsia"/>
        </w:rPr>
        <w:t>；</w:t>
      </w:r>
    </w:p>
    <w:p w:rsidR="00877172" w:rsidRDefault="00877172" w:rsidP="00B74A9E">
      <w:pPr>
        <w:pStyle w:val="a3"/>
        <w:ind w:left="360" w:firstLineChars="0" w:firstLine="0"/>
      </w:pPr>
    </w:p>
    <w:p w:rsidR="00B74A9E" w:rsidRDefault="00611616" w:rsidP="00B74A9E">
      <w:pPr>
        <w:pStyle w:val="a3"/>
        <w:numPr>
          <w:ilvl w:val="0"/>
          <w:numId w:val="2"/>
        </w:numPr>
        <w:ind w:firstLineChars="0"/>
      </w:pPr>
      <w:r>
        <w:t>errorcode</w:t>
      </w:r>
      <w:r>
        <w:rPr>
          <w:rFonts w:hint="eastAsia"/>
        </w:rPr>
        <w:t>说明：</w:t>
      </w:r>
    </w:p>
    <w:tbl>
      <w:tblPr>
        <w:tblStyle w:val="a6"/>
        <w:tblW w:w="0" w:type="auto"/>
        <w:tblInd w:w="360" w:type="dxa"/>
        <w:tblLook w:val="04A0"/>
      </w:tblPr>
      <w:tblGrid>
        <w:gridCol w:w="2717"/>
        <w:gridCol w:w="2728"/>
        <w:gridCol w:w="2717"/>
      </w:tblGrid>
      <w:tr w:rsidR="00611616" w:rsidTr="007D12C0">
        <w:tc>
          <w:tcPr>
            <w:tcW w:w="2717" w:type="dxa"/>
          </w:tcPr>
          <w:p w:rsidR="00611616" w:rsidRDefault="00611616" w:rsidP="00611616">
            <w:pPr>
              <w:pStyle w:val="a3"/>
              <w:ind w:firstLineChars="0" w:firstLine="0"/>
            </w:pPr>
            <w:r>
              <w:rPr>
                <w:rFonts w:hint="eastAsia"/>
              </w:rPr>
              <w:t>数值</w:t>
            </w:r>
          </w:p>
        </w:tc>
        <w:tc>
          <w:tcPr>
            <w:tcW w:w="2728" w:type="dxa"/>
          </w:tcPr>
          <w:p w:rsidR="00611616" w:rsidRDefault="00611616" w:rsidP="00611616">
            <w:pPr>
              <w:pStyle w:val="a3"/>
              <w:ind w:firstLineChars="0" w:firstLine="0"/>
            </w:pPr>
            <w:r>
              <w:rPr>
                <w:rFonts w:hint="eastAsia"/>
              </w:rPr>
              <w:t>状态说明</w:t>
            </w:r>
          </w:p>
        </w:tc>
        <w:tc>
          <w:tcPr>
            <w:tcW w:w="2717" w:type="dxa"/>
          </w:tcPr>
          <w:p w:rsidR="00611616" w:rsidRDefault="00611616" w:rsidP="00611616">
            <w:pPr>
              <w:pStyle w:val="a3"/>
              <w:ind w:firstLineChars="0" w:firstLine="0"/>
            </w:pPr>
            <w:r>
              <w:rPr>
                <w:rFonts w:hint="eastAsia"/>
              </w:rPr>
              <w:t>补充</w:t>
            </w:r>
          </w:p>
        </w:tc>
      </w:tr>
      <w:tr w:rsidR="00611616" w:rsidTr="007D12C0">
        <w:tc>
          <w:tcPr>
            <w:tcW w:w="2717" w:type="dxa"/>
          </w:tcPr>
          <w:p w:rsidR="00611616" w:rsidRDefault="00611616" w:rsidP="00611616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2728" w:type="dxa"/>
          </w:tcPr>
          <w:p w:rsidR="00611616" w:rsidRDefault="00611616" w:rsidP="00611616">
            <w:pPr>
              <w:pStyle w:val="a3"/>
              <w:ind w:firstLineChars="0" w:firstLine="0"/>
            </w:pPr>
            <w:r>
              <w:rPr>
                <w:rFonts w:hint="eastAsia"/>
              </w:rPr>
              <w:t>正常，无报警信息</w:t>
            </w:r>
          </w:p>
        </w:tc>
        <w:tc>
          <w:tcPr>
            <w:tcW w:w="2717" w:type="dxa"/>
          </w:tcPr>
          <w:p w:rsidR="00611616" w:rsidRDefault="00611616" w:rsidP="00611616">
            <w:pPr>
              <w:pStyle w:val="a3"/>
              <w:ind w:firstLineChars="0" w:firstLine="0"/>
            </w:pPr>
          </w:p>
        </w:tc>
      </w:tr>
      <w:tr w:rsidR="00611616" w:rsidTr="007D12C0">
        <w:tc>
          <w:tcPr>
            <w:tcW w:w="2717" w:type="dxa"/>
          </w:tcPr>
          <w:p w:rsidR="00611616" w:rsidRDefault="00611616" w:rsidP="00611616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2728" w:type="dxa"/>
          </w:tcPr>
          <w:p w:rsidR="00611616" w:rsidRDefault="00611616" w:rsidP="00611616">
            <w:pPr>
              <w:pStyle w:val="a3"/>
              <w:ind w:firstLineChars="0" w:firstLine="0"/>
            </w:pPr>
            <w:r w:rsidRPr="00611616">
              <w:rPr>
                <w:rFonts w:hint="eastAsia"/>
              </w:rPr>
              <w:t>干烧</w:t>
            </w:r>
            <w:r w:rsidRPr="00611616">
              <w:rPr>
                <w:rFonts w:hint="eastAsia"/>
              </w:rPr>
              <w:t>/</w:t>
            </w:r>
            <w:r w:rsidRPr="00611616">
              <w:rPr>
                <w:rFonts w:hint="eastAsia"/>
              </w:rPr>
              <w:t>缺水报警</w:t>
            </w:r>
          </w:p>
        </w:tc>
        <w:tc>
          <w:tcPr>
            <w:tcW w:w="2717" w:type="dxa"/>
          </w:tcPr>
          <w:p w:rsidR="00611616" w:rsidRDefault="00611616" w:rsidP="00611616">
            <w:pPr>
              <w:pStyle w:val="a3"/>
              <w:ind w:firstLineChars="0" w:firstLine="0"/>
            </w:pPr>
          </w:p>
        </w:tc>
      </w:tr>
      <w:tr w:rsidR="00611616" w:rsidTr="007D12C0">
        <w:tc>
          <w:tcPr>
            <w:tcW w:w="2717" w:type="dxa"/>
          </w:tcPr>
          <w:p w:rsidR="00611616" w:rsidRDefault="00611616" w:rsidP="00611616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2728" w:type="dxa"/>
          </w:tcPr>
          <w:p w:rsidR="00611616" w:rsidRDefault="00611616" w:rsidP="00611616">
            <w:pPr>
              <w:pStyle w:val="a3"/>
              <w:ind w:firstLineChars="0" w:firstLine="0"/>
            </w:pPr>
            <w:r w:rsidRPr="00611616">
              <w:rPr>
                <w:rFonts w:hint="eastAsia"/>
              </w:rPr>
              <w:t>传感器故障报警</w:t>
            </w:r>
          </w:p>
        </w:tc>
        <w:tc>
          <w:tcPr>
            <w:tcW w:w="2717" w:type="dxa"/>
          </w:tcPr>
          <w:p w:rsidR="00611616" w:rsidRDefault="00611616" w:rsidP="00611616">
            <w:pPr>
              <w:pStyle w:val="a3"/>
              <w:ind w:firstLineChars="0" w:firstLine="0"/>
            </w:pPr>
          </w:p>
        </w:tc>
      </w:tr>
      <w:tr w:rsidR="00611616" w:rsidTr="007D12C0">
        <w:tc>
          <w:tcPr>
            <w:tcW w:w="2717" w:type="dxa"/>
          </w:tcPr>
          <w:p w:rsidR="00611616" w:rsidRDefault="00611616" w:rsidP="00611616">
            <w:pPr>
              <w:pStyle w:val="a3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2728" w:type="dxa"/>
          </w:tcPr>
          <w:p w:rsidR="00611616" w:rsidRDefault="00611616" w:rsidP="00611616">
            <w:pPr>
              <w:pStyle w:val="a3"/>
              <w:ind w:firstLineChars="0" w:firstLine="0"/>
            </w:pPr>
            <w:r w:rsidRPr="00611616">
              <w:rPr>
                <w:rFonts w:hint="eastAsia"/>
              </w:rPr>
              <w:t>漏电故障报警</w:t>
            </w:r>
          </w:p>
        </w:tc>
        <w:tc>
          <w:tcPr>
            <w:tcW w:w="2717" w:type="dxa"/>
          </w:tcPr>
          <w:p w:rsidR="00611616" w:rsidRDefault="00611616" w:rsidP="00611616">
            <w:pPr>
              <w:pStyle w:val="a3"/>
              <w:ind w:firstLineChars="0" w:firstLine="0"/>
            </w:pPr>
          </w:p>
        </w:tc>
      </w:tr>
      <w:tr w:rsidR="00611616" w:rsidTr="007D12C0">
        <w:tc>
          <w:tcPr>
            <w:tcW w:w="2717" w:type="dxa"/>
          </w:tcPr>
          <w:p w:rsidR="00611616" w:rsidRDefault="00611616" w:rsidP="00611616">
            <w:pPr>
              <w:pStyle w:val="a3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2728" w:type="dxa"/>
          </w:tcPr>
          <w:p w:rsidR="00611616" w:rsidRDefault="00611616" w:rsidP="00611616">
            <w:pPr>
              <w:pStyle w:val="a3"/>
              <w:ind w:firstLineChars="0" w:firstLine="0"/>
            </w:pPr>
            <w:r w:rsidRPr="00611616">
              <w:rPr>
                <w:rFonts w:hint="eastAsia"/>
              </w:rPr>
              <w:t>水温超高故障报警</w:t>
            </w:r>
          </w:p>
        </w:tc>
        <w:tc>
          <w:tcPr>
            <w:tcW w:w="2717" w:type="dxa"/>
          </w:tcPr>
          <w:p w:rsidR="00611616" w:rsidRDefault="00611616" w:rsidP="00611616">
            <w:pPr>
              <w:pStyle w:val="a3"/>
              <w:ind w:firstLineChars="0" w:firstLine="0"/>
            </w:pPr>
          </w:p>
        </w:tc>
      </w:tr>
      <w:tr w:rsidR="00611616" w:rsidTr="007D12C0">
        <w:tc>
          <w:tcPr>
            <w:tcW w:w="2717" w:type="dxa"/>
          </w:tcPr>
          <w:p w:rsidR="00611616" w:rsidRDefault="00611616" w:rsidP="00611616">
            <w:pPr>
              <w:pStyle w:val="a3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2728" w:type="dxa"/>
          </w:tcPr>
          <w:p w:rsidR="00611616" w:rsidRDefault="00611616" w:rsidP="00611616">
            <w:pPr>
              <w:pStyle w:val="a3"/>
              <w:ind w:firstLineChars="0" w:firstLine="0"/>
            </w:pPr>
            <w:r w:rsidRPr="00611616">
              <w:rPr>
                <w:rFonts w:hint="eastAsia"/>
              </w:rPr>
              <w:t>漏电线圈故障报警</w:t>
            </w:r>
          </w:p>
        </w:tc>
        <w:tc>
          <w:tcPr>
            <w:tcW w:w="2717" w:type="dxa"/>
          </w:tcPr>
          <w:p w:rsidR="00611616" w:rsidRDefault="00611616" w:rsidP="00611616">
            <w:pPr>
              <w:pStyle w:val="a3"/>
              <w:ind w:firstLineChars="0" w:firstLine="0"/>
            </w:pPr>
          </w:p>
        </w:tc>
      </w:tr>
      <w:tr w:rsidR="00611616" w:rsidTr="007D12C0">
        <w:tc>
          <w:tcPr>
            <w:tcW w:w="2717" w:type="dxa"/>
          </w:tcPr>
          <w:p w:rsidR="00611616" w:rsidRDefault="00611616" w:rsidP="00611616">
            <w:pPr>
              <w:pStyle w:val="a3"/>
              <w:ind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2728" w:type="dxa"/>
          </w:tcPr>
          <w:p w:rsidR="00611616" w:rsidRDefault="00611616" w:rsidP="00611616">
            <w:pPr>
              <w:pStyle w:val="a3"/>
              <w:ind w:firstLineChars="0" w:firstLine="0"/>
            </w:pPr>
            <w:r w:rsidRPr="00611616">
              <w:rPr>
                <w:rFonts w:hint="eastAsia"/>
              </w:rPr>
              <w:t>干烧</w:t>
            </w:r>
            <w:r w:rsidRPr="00611616">
              <w:rPr>
                <w:rFonts w:hint="eastAsia"/>
              </w:rPr>
              <w:t>/</w:t>
            </w:r>
            <w:r w:rsidRPr="00611616">
              <w:rPr>
                <w:rFonts w:hint="eastAsia"/>
              </w:rPr>
              <w:t>缺水报警消除</w:t>
            </w:r>
          </w:p>
        </w:tc>
        <w:tc>
          <w:tcPr>
            <w:tcW w:w="2717" w:type="dxa"/>
          </w:tcPr>
          <w:p w:rsidR="00611616" w:rsidRDefault="00611616" w:rsidP="00611616">
            <w:pPr>
              <w:pStyle w:val="a3"/>
              <w:ind w:firstLineChars="0" w:firstLine="0"/>
            </w:pPr>
          </w:p>
        </w:tc>
      </w:tr>
      <w:tr w:rsidR="00611616" w:rsidTr="007D12C0">
        <w:tc>
          <w:tcPr>
            <w:tcW w:w="2717" w:type="dxa"/>
          </w:tcPr>
          <w:p w:rsidR="00611616" w:rsidRDefault="00611616" w:rsidP="00611616">
            <w:pPr>
              <w:pStyle w:val="a3"/>
              <w:ind w:firstLineChars="0" w:firstLine="0"/>
            </w:pPr>
            <w:r>
              <w:rPr>
                <w:rFonts w:hint="eastAsia"/>
              </w:rPr>
              <w:t>7</w:t>
            </w:r>
          </w:p>
        </w:tc>
        <w:tc>
          <w:tcPr>
            <w:tcW w:w="2728" w:type="dxa"/>
          </w:tcPr>
          <w:p w:rsidR="00611616" w:rsidRDefault="00611616" w:rsidP="00611616">
            <w:pPr>
              <w:pStyle w:val="a3"/>
              <w:ind w:firstLineChars="0" w:firstLine="0"/>
            </w:pPr>
            <w:r w:rsidRPr="00611616">
              <w:rPr>
                <w:rFonts w:hint="eastAsia"/>
              </w:rPr>
              <w:t>传感器故障报警消除</w:t>
            </w:r>
          </w:p>
        </w:tc>
        <w:tc>
          <w:tcPr>
            <w:tcW w:w="2717" w:type="dxa"/>
          </w:tcPr>
          <w:p w:rsidR="00611616" w:rsidRDefault="00611616" w:rsidP="00611616">
            <w:pPr>
              <w:pStyle w:val="a3"/>
              <w:ind w:firstLineChars="0" w:firstLine="0"/>
            </w:pPr>
          </w:p>
        </w:tc>
      </w:tr>
      <w:tr w:rsidR="00611616" w:rsidTr="007D12C0">
        <w:tc>
          <w:tcPr>
            <w:tcW w:w="2717" w:type="dxa"/>
          </w:tcPr>
          <w:p w:rsidR="00611616" w:rsidRDefault="00611616" w:rsidP="00611616">
            <w:pPr>
              <w:pStyle w:val="a3"/>
              <w:ind w:firstLineChars="0" w:firstLine="0"/>
            </w:pPr>
            <w:r>
              <w:rPr>
                <w:rFonts w:hint="eastAsia"/>
              </w:rPr>
              <w:t>8</w:t>
            </w:r>
          </w:p>
        </w:tc>
        <w:tc>
          <w:tcPr>
            <w:tcW w:w="2728" w:type="dxa"/>
          </w:tcPr>
          <w:p w:rsidR="00611616" w:rsidRDefault="00611616" w:rsidP="00611616">
            <w:pPr>
              <w:pStyle w:val="a3"/>
              <w:ind w:firstLineChars="0" w:firstLine="0"/>
            </w:pPr>
            <w:r w:rsidRPr="00611616">
              <w:rPr>
                <w:rFonts w:hint="eastAsia"/>
              </w:rPr>
              <w:t>漏电故障报警消除</w:t>
            </w:r>
          </w:p>
        </w:tc>
        <w:tc>
          <w:tcPr>
            <w:tcW w:w="2717" w:type="dxa"/>
          </w:tcPr>
          <w:p w:rsidR="00611616" w:rsidRDefault="00611616" w:rsidP="00611616">
            <w:pPr>
              <w:pStyle w:val="a3"/>
              <w:ind w:firstLineChars="0" w:firstLine="0"/>
            </w:pPr>
          </w:p>
        </w:tc>
      </w:tr>
      <w:tr w:rsidR="00611616" w:rsidTr="007D12C0">
        <w:tc>
          <w:tcPr>
            <w:tcW w:w="2717" w:type="dxa"/>
          </w:tcPr>
          <w:p w:rsidR="00611616" w:rsidRDefault="00611616" w:rsidP="00611616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9</w:t>
            </w:r>
          </w:p>
        </w:tc>
        <w:tc>
          <w:tcPr>
            <w:tcW w:w="2728" w:type="dxa"/>
          </w:tcPr>
          <w:p w:rsidR="00611616" w:rsidRDefault="00611616" w:rsidP="00611616">
            <w:pPr>
              <w:pStyle w:val="a3"/>
              <w:ind w:firstLineChars="0" w:firstLine="0"/>
            </w:pPr>
            <w:r w:rsidRPr="00611616">
              <w:rPr>
                <w:rFonts w:hint="eastAsia"/>
              </w:rPr>
              <w:t>水温超高故障报警消除</w:t>
            </w:r>
          </w:p>
        </w:tc>
        <w:tc>
          <w:tcPr>
            <w:tcW w:w="2717" w:type="dxa"/>
          </w:tcPr>
          <w:p w:rsidR="00611616" w:rsidRDefault="00611616" w:rsidP="00611616">
            <w:pPr>
              <w:pStyle w:val="a3"/>
              <w:ind w:firstLineChars="0" w:firstLine="0"/>
            </w:pPr>
          </w:p>
        </w:tc>
      </w:tr>
      <w:tr w:rsidR="00611616" w:rsidTr="007D12C0">
        <w:tc>
          <w:tcPr>
            <w:tcW w:w="2717" w:type="dxa"/>
          </w:tcPr>
          <w:p w:rsidR="00611616" w:rsidRDefault="00611616" w:rsidP="00611616">
            <w:pPr>
              <w:pStyle w:val="a3"/>
              <w:ind w:firstLineChars="0" w:firstLine="0"/>
            </w:pPr>
            <w:r>
              <w:rPr>
                <w:rFonts w:hint="eastAsia"/>
              </w:rPr>
              <w:t>10</w:t>
            </w:r>
          </w:p>
        </w:tc>
        <w:tc>
          <w:tcPr>
            <w:tcW w:w="2728" w:type="dxa"/>
          </w:tcPr>
          <w:p w:rsidR="00611616" w:rsidRDefault="00611616" w:rsidP="00611616">
            <w:pPr>
              <w:pStyle w:val="a3"/>
              <w:ind w:firstLineChars="0" w:firstLine="0"/>
            </w:pPr>
            <w:r w:rsidRPr="00611616">
              <w:rPr>
                <w:rFonts w:hint="eastAsia"/>
              </w:rPr>
              <w:t>漏电线圈故障报警消除</w:t>
            </w:r>
          </w:p>
        </w:tc>
        <w:tc>
          <w:tcPr>
            <w:tcW w:w="2717" w:type="dxa"/>
          </w:tcPr>
          <w:p w:rsidR="00611616" w:rsidRDefault="00611616" w:rsidP="00611616">
            <w:pPr>
              <w:pStyle w:val="a3"/>
              <w:ind w:firstLineChars="0" w:firstLine="0"/>
            </w:pPr>
          </w:p>
        </w:tc>
      </w:tr>
      <w:tr w:rsidR="00611616" w:rsidTr="007D12C0">
        <w:tc>
          <w:tcPr>
            <w:tcW w:w="2717" w:type="dxa"/>
          </w:tcPr>
          <w:p w:rsidR="00611616" w:rsidRDefault="00611616" w:rsidP="00611616">
            <w:pPr>
              <w:pStyle w:val="a3"/>
              <w:ind w:firstLineChars="0" w:firstLine="0"/>
            </w:pPr>
            <w:r>
              <w:rPr>
                <w:rFonts w:hint="eastAsia"/>
              </w:rPr>
              <w:t>11</w:t>
            </w:r>
          </w:p>
        </w:tc>
        <w:tc>
          <w:tcPr>
            <w:tcW w:w="2728" w:type="dxa"/>
          </w:tcPr>
          <w:p w:rsidR="00611616" w:rsidRDefault="00611616" w:rsidP="00611616">
            <w:pPr>
              <w:pStyle w:val="a3"/>
              <w:ind w:firstLineChars="0" w:firstLine="0"/>
            </w:pPr>
            <w:r w:rsidRPr="00611616">
              <w:rPr>
                <w:rFonts w:hint="eastAsia"/>
              </w:rPr>
              <w:t>智能助手执行</w:t>
            </w:r>
          </w:p>
        </w:tc>
        <w:tc>
          <w:tcPr>
            <w:tcW w:w="2717" w:type="dxa"/>
          </w:tcPr>
          <w:p w:rsidR="00611616" w:rsidRDefault="00611616" w:rsidP="00611616">
            <w:pPr>
              <w:pStyle w:val="a3"/>
              <w:ind w:firstLineChars="0" w:firstLine="0"/>
            </w:pPr>
          </w:p>
        </w:tc>
      </w:tr>
      <w:tr w:rsidR="00611616" w:rsidTr="007D12C0">
        <w:tc>
          <w:tcPr>
            <w:tcW w:w="2717" w:type="dxa"/>
          </w:tcPr>
          <w:p w:rsidR="00611616" w:rsidRDefault="00611616" w:rsidP="00611616">
            <w:pPr>
              <w:pStyle w:val="a3"/>
              <w:ind w:firstLineChars="0" w:firstLine="0"/>
            </w:pPr>
            <w:r>
              <w:rPr>
                <w:rFonts w:hint="eastAsia"/>
              </w:rPr>
              <w:t>12</w:t>
            </w:r>
          </w:p>
        </w:tc>
        <w:tc>
          <w:tcPr>
            <w:tcW w:w="2728" w:type="dxa"/>
          </w:tcPr>
          <w:p w:rsidR="00611616" w:rsidRDefault="00611616" w:rsidP="00611616">
            <w:pPr>
              <w:pStyle w:val="a3"/>
              <w:ind w:firstLineChars="0" w:firstLine="0"/>
            </w:pPr>
            <w:r w:rsidRPr="00611616">
              <w:rPr>
                <w:rFonts w:hint="eastAsia"/>
              </w:rPr>
              <w:t>水量充足</w:t>
            </w:r>
          </w:p>
        </w:tc>
        <w:tc>
          <w:tcPr>
            <w:tcW w:w="2717" w:type="dxa"/>
          </w:tcPr>
          <w:p w:rsidR="00611616" w:rsidRDefault="00611616" w:rsidP="00611616">
            <w:pPr>
              <w:pStyle w:val="a3"/>
              <w:ind w:firstLineChars="0" w:firstLine="0"/>
            </w:pPr>
          </w:p>
        </w:tc>
      </w:tr>
      <w:tr w:rsidR="00611616" w:rsidTr="007D12C0">
        <w:tc>
          <w:tcPr>
            <w:tcW w:w="2717" w:type="dxa"/>
          </w:tcPr>
          <w:p w:rsidR="00611616" w:rsidRDefault="00611616" w:rsidP="00611616">
            <w:pPr>
              <w:pStyle w:val="a3"/>
              <w:ind w:firstLineChars="0" w:firstLine="0"/>
            </w:pPr>
            <w:r>
              <w:rPr>
                <w:rFonts w:hint="eastAsia"/>
              </w:rPr>
              <w:t>13</w:t>
            </w:r>
          </w:p>
        </w:tc>
        <w:tc>
          <w:tcPr>
            <w:tcW w:w="2728" w:type="dxa"/>
          </w:tcPr>
          <w:p w:rsidR="00611616" w:rsidRPr="00611616" w:rsidRDefault="00611616" w:rsidP="00611616">
            <w:pPr>
              <w:pStyle w:val="a3"/>
              <w:ind w:firstLineChars="0" w:firstLine="0"/>
            </w:pPr>
            <w:r w:rsidRPr="00611616">
              <w:rPr>
                <w:rFonts w:hint="eastAsia"/>
              </w:rPr>
              <w:t>水量不足</w:t>
            </w:r>
          </w:p>
        </w:tc>
        <w:tc>
          <w:tcPr>
            <w:tcW w:w="2717" w:type="dxa"/>
          </w:tcPr>
          <w:p w:rsidR="00611616" w:rsidRDefault="00611616" w:rsidP="00611616">
            <w:pPr>
              <w:pStyle w:val="a3"/>
              <w:ind w:firstLineChars="0" w:firstLine="0"/>
            </w:pPr>
          </w:p>
        </w:tc>
      </w:tr>
    </w:tbl>
    <w:p w:rsidR="00611616" w:rsidRDefault="00611616" w:rsidP="00611616">
      <w:pPr>
        <w:pStyle w:val="a3"/>
        <w:ind w:left="360" w:firstLineChars="0" w:firstLine="0"/>
      </w:pPr>
    </w:p>
    <w:p w:rsidR="007D12C0" w:rsidRDefault="007D12C0" w:rsidP="007D12C0">
      <w:pPr>
        <w:pStyle w:val="a3"/>
        <w:numPr>
          <w:ilvl w:val="0"/>
          <w:numId w:val="2"/>
        </w:numPr>
        <w:ind w:firstLineChars="0"/>
      </w:pPr>
      <w:r>
        <w:t>statecode</w:t>
      </w:r>
      <w:r>
        <w:rPr>
          <w:rFonts w:hint="eastAsia"/>
        </w:rPr>
        <w:t>说明：长度为六位的字符串，每一位代表一个按钮的状态；</w:t>
      </w:r>
    </w:p>
    <w:p w:rsidR="007D12C0" w:rsidRDefault="00001953" w:rsidP="007D12C0">
      <w:pPr>
        <w:pStyle w:val="a3"/>
        <w:ind w:left="360" w:firstLineChars="0" w:firstLine="0"/>
      </w:pPr>
      <w:r>
        <w:rPr>
          <w:rFonts w:hint="eastAsia"/>
        </w:rPr>
        <w:t>0 1 2 3 4 5</w:t>
      </w:r>
    </w:p>
    <w:tbl>
      <w:tblPr>
        <w:tblStyle w:val="a6"/>
        <w:tblW w:w="0" w:type="auto"/>
        <w:tblInd w:w="360" w:type="dxa"/>
        <w:tblLook w:val="04A0"/>
      </w:tblPr>
      <w:tblGrid>
        <w:gridCol w:w="1360"/>
        <w:gridCol w:w="1360"/>
        <w:gridCol w:w="1360"/>
        <w:gridCol w:w="1360"/>
        <w:gridCol w:w="1361"/>
        <w:gridCol w:w="1361"/>
      </w:tblGrid>
      <w:tr w:rsidR="005929AB" w:rsidTr="005929AB">
        <w:tc>
          <w:tcPr>
            <w:tcW w:w="1420" w:type="dxa"/>
          </w:tcPr>
          <w:p w:rsidR="005929AB" w:rsidRDefault="005929AB" w:rsidP="00611616">
            <w:pPr>
              <w:pStyle w:val="a3"/>
              <w:ind w:firstLineChars="0" w:firstLine="0"/>
            </w:pPr>
            <w:r>
              <w:rPr>
                <w:rFonts w:hint="eastAsia"/>
              </w:rPr>
              <w:t>待机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开机</w:t>
            </w:r>
          </w:p>
        </w:tc>
        <w:tc>
          <w:tcPr>
            <w:tcW w:w="1420" w:type="dxa"/>
          </w:tcPr>
          <w:p w:rsidR="005929AB" w:rsidRDefault="005929AB" w:rsidP="00611616">
            <w:pPr>
              <w:pStyle w:val="a3"/>
              <w:ind w:firstLineChars="0" w:firstLine="0"/>
            </w:pPr>
            <w:r>
              <w:rPr>
                <w:rFonts w:hint="eastAsia"/>
              </w:rPr>
              <w:t>保温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加热</w:t>
            </w:r>
          </w:p>
        </w:tc>
        <w:tc>
          <w:tcPr>
            <w:tcW w:w="1420" w:type="dxa"/>
          </w:tcPr>
          <w:p w:rsidR="005929AB" w:rsidRDefault="005929AB" w:rsidP="00611616">
            <w:pPr>
              <w:pStyle w:val="a3"/>
              <w:ind w:firstLineChars="0" w:firstLine="0"/>
            </w:pPr>
            <w:r>
              <w:rPr>
                <w:rFonts w:hint="eastAsia"/>
              </w:rPr>
              <w:t>夜电模式</w:t>
            </w:r>
          </w:p>
        </w:tc>
        <w:tc>
          <w:tcPr>
            <w:tcW w:w="1420" w:type="dxa"/>
          </w:tcPr>
          <w:p w:rsidR="005929AB" w:rsidRDefault="005929AB" w:rsidP="00611616">
            <w:pPr>
              <w:pStyle w:val="a3"/>
              <w:ind w:firstLineChars="0" w:firstLine="0"/>
            </w:pPr>
            <w:r>
              <w:rPr>
                <w:rFonts w:hint="eastAsia"/>
              </w:rPr>
              <w:t>洗手加热</w:t>
            </w:r>
          </w:p>
        </w:tc>
        <w:tc>
          <w:tcPr>
            <w:tcW w:w="1421" w:type="dxa"/>
          </w:tcPr>
          <w:p w:rsidR="005929AB" w:rsidRDefault="005929AB" w:rsidP="00611616">
            <w:pPr>
              <w:pStyle w:val="a3"/>
              <w:ind w:firstLineChars="0" w:firstLine="0"/>
            </w:pPr>
            <w:r>
              <w:rPr>
                <w:rFonts w:hint="eastAsia"/>
              </w:rPr>
              <w:t>智能助手</w:t>
            </w:r>
          </w:p>
        </w:tc>
        <w:tc>
          <w:tcPr>
            <w:tcW w:w="1421" w:type="dxa"/>
          </w:tcPr>
          <w:p w:rsidR="005929AB" w:rsidRDefault="005929AB" w:rsidP="00611616">
            <w:pPr>
              <w:pStyle w:val="a3"/>
              <w:ind w:firstLineChars="0" w:firstLine="0"/>
            </w:pPr>
            <w:r>
              <w:rPr>
                <w:rFonts w:hint="eastAsia"/>
              </w:rPr>
              <w:t>速热引擎</w:t>
            </w:r>
          </w:p>
        </w:tc>
      </w:tr>
    </w:tbl>
    <w:p w:rsidR="00611616" w:rsidRDefault="005929AB" w:rsidP="00611616">
      <w:pPr>
        <w:pStyle w:val="a3"/>
        <w:ind w:left="360" w:firstLineChars="0" w:firstLine="0"/>
      </w:pPr>
      <w:r>
        <w:rPr>
          <w:rFonts w:hint="eastAsia"/>
        </w:rPr>
        <w:t>第一位待机</w:t>
      </w:r>
      <w:r>
        <w:rPr>
          <w:rFonts w:hint="eastAsia"/>
        </w:rPr>
        <w:t>/</w:t>
      </w:r>
      <w:r>
        <w:rPr>
          <w:rFonts w:hint="eastAsia"/>
        </w:rPr>
        <w:t>开机，</w:t>
      </w:r>
      <w:r>
        <w:rPr>
          <w:rFonts w:hint="eastAsia"/>
        </w:rPr>
        <w:t xml:space="preserve"> 0</w:t>
      </w:r>
      <w:r>
        <w:rPr>
          <w:rFonts w:hint="eastAsia"/>
        </w:rPr>
        <w:t>待机，</w:t>
      </w:r>
      <w:r>
        <w:rPr>
          <w:rFonts w:hint="eastAsia"/>
        </w:rPr>
        <w:t>1</w:t>
      </w:r>
      <w:r>
        <w:rPr>
          <w:rFonts w:hint="eastAsia"/>
        </w:rPr>
        <w:t>开机</w:t>
      </w:r>
    </w:p>
    <w:p w:rsidR="005929AB" w:rsidRDefault="005929AB" w:rsidP="00611616">
      <w:pPr>
        <w:pStyle w:val="a3"/>
        <w:ind w:left="360" w:firstLineChars="0" w:firstLine="0"/>
      </w:pPr>
      <w:r>
        <w:rPr>
          <w:rFonts w:hint="eastAsia"/>
        </w:rPr>
        <w:t>第二位保温</w:t>
      </w:r>
      <w:r>
        <w:rPr>
          <w:rFonts w:hint="eastAsia"/>
        </w:rPr>
        <w:t>/</w:t>
      </w:r>
      <w:r>
        <w:rPr>
          <w:rFonts w:hint="eastAsia"/>
        </w:rPr>
        <w:t>加热，</w:t>
      </w:r>
      <w:r>
        <w:rPr>
          <w:rFonts w:hint="eastAsia"/>
        </w:rPr>
        <w:t xml:space="preserve"> 0</w:t>
      </w:r>
      <w:r>
        <w:rPr>
          <w:rFonts w:hint="eastAsia"/>
        </w:rPr>
        <w:t>保温，</w:t>
      </w:r>
      <w:r>
        <w:rPr>
          <w:rFonts w:hint="eastAsia"/>
        </w:rPr>
        <w:t>1</w:t>
      </w:r>
      <w:r>
        <w:rPr>
          <w:rFonts w:hint="eastAsia"/>
        </w:rPr>
        <w:t>加热</w:t>
      </w:r>
    </w:p>
    <w:p w:rsidR="005929AB" w:rsidRDefault="005929AB" w:rsidP="00611616">
      <w:pPr>
        <w:pStyle w:val="a3"/>
        <w:ind w:left="360" w:firstLineChars="0" w:firstLine="0"/>
      </w:pPr>
      <w:r>
        <w:rPr>
          <w:rFonts w:hint="eastAsia"/>
        </w:rPr>
        <w:t>第三位夜电模式，</w:t>
      </w:r>
      <w:r>
        <w:rPr>
          <w:rFonts w:hint="eastAsia"/>
        </w:rPr>
        <w:t xml:space="preserve"> 0</w:t>
      </w:r>
      <w:r>
        <w:rPr>
          <w:rFonts w:hint="eastAsia"/>
        </w:rPr>
        <w:t>关闭，</w:t>
      </w:r>
      <w:r>
        <w:rPr>
          <w:rFonts w:hint="eastAsia"/>
        </w:rPr>
        <w:t>1</w:t>
      </w:r>
      <w:r>
        <w:rPr>
          <w:rFonts w:hint="eastAsia"/>
        </w:rPr>
        <w:t>开启</w:t>
      </w:r>
    </w:p>
    <w:p w:rsidR="005929AB" w:rsidRDefault="005929AB" w:rsidP="00611616">
      <w:pPr>
        <w:pStyle w:val="a3"/>
        <w:ind w:left="360" w:firstLineChars="0" w:firstLine="0"/>
      </w:pPr>
      <w:r>
        <w:rPr>
          <w:rFonts w:hint="eastAsia"/>
        </w:rPr>
        <w:t>第四位洗手加热，</w:t>
      </w:r>
      <w:r>
        <w:rPr>
          <w:rFonts w:hint="eastAsia"/>
        </w:rPr>
        <w:t xml:space="preserve"> 0</w:t>
      </w:r>
      <w:r>
        <w:rPr>
          <w:rFonts w:hint="eastAsia"/>
        </w:rPr>
        <w:t>关闭，</w:t>
      </w:r>
      <w:r>
        <w:rPr>
          <w:rFonts w:hint="eastAsia"/>
        </w:rPr>
        <w:t>1</w:t>
      </w:r>
      <w:r>
        <w:rPr>
          <w:rFonts w:hint="eastAsia"/>
        </w:rPr>
        <w:t>开启</w:t>
      </w:r>
    </w:p>
    <w:p w:rsidR="005929AB" w:rsidRDefault="005929AB" w:rsidP="00611616">
      <w:pPr>
        <w:pStyle w:val="a3"/>
        <w:ind w:left="360" w:firstLineChars="0" w:firstLine="0"/>
      </w:pPr>
      <w:r>
        <w:rPr>
          <w:rFonts w:hint="eastAsia"/>
        </w:rPr>
        <w:t>第五位智能助手，</w:t>
      </w:r>
      <w:r>
        <w:rPr>
          <w:rFonts w:hint="eastAsia"/>
        </w:rPr>
        <w:t xml:space="preserve"> 0</w:t>
      </w:r>
      <w:r>
        <w:rPr>
          <w:rFonts w:hint="eastAsia"/>
        </w:rPr>
        <w:t>关闭，</w:t>
      </w:r>
      <w:r>
        <w:rPr>
          <w:rFonts w:hint="eastAsia"/>
        </w:rPr>
        <w:t>1</w:t>
      </w:r>
      <w:r>
        <w:rPr>
          <w:rFonts w:hint="eastAsia"/>
        </w:rPr>
        <w:t>开启</w:t>
      </w:r>
    </w:p>
    <w:p w:rsidR="005929AB" w:rsidRDefault="005929AB" w:rsidP="00611616">
      <w:pPr>
        <w:pStyle w:val="a3"/>
        <w:ind w:left="360" w:firstLineChars="0" w:firstLine="0"/>
      </w:pPr>
      <w:r>
        <w:rPr>
          <w:rFonts w:hint="eastAsia"/>
        </w:rPr>
        <w:t>第六位速热引擎，</w:t>
      </w:r>
      <w:r>
        <w:rPr>
          <w:rFonts w:hint="eastAsia"/>
        </w:rPr>
        <w:t xml:space="preserve"> 0</w:t>
      </w:r>
      <w:r>
        <w:rPr>
          <w:rFonts w:hint="eastAsia"/>
        </w:rPr>
        <w:t>普通加热模式，</w:t>
      </w:r>
      <w:r>
        <w:rPr>
          <w:rFonts w:hint="eastAsia"/>
        </w:rPr>
        <w:t>1</w:t>
      </w:r>
      <w:r>
        <w:rPr>
          <w:rFonts w:hint="eastAsia"/>
        </w:rPr>
        <w:t>夏季速热引擎，</w:t>
      </w:r>
      <w:r>
        <w:rPr>
          <w:rFonts w:hint="eastAsia"/>
        </w:rPr>
        <w:t>2</w:t>
      </w:r>
      <w:r w:rsidRPr="005929AB">
        <w:rPr>
          <w:rFonts w:hint="eastAsia"/>
        </w:rPr>
        <w:t>冬季速热引擎</w:t>
      </w:r>
    </w:p>
    <w:p w:rsidR="00611616" w:rsidRPr="00DE6A92" w:rsidRDefault="00611616" w:rsidP="00611616">
      <w:pPr>
        <w:pStyle w:val="a3"/>
        <w:ind w:left="360" w:firstLineChars="0" w:firstLine="0"/>
      </w:pPr>
    </w:p>
    <w:sectPr w:rsidR="00611616" w:rsidRPr="00DE6A92" w:rsidSect="00FC6A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5846" w:rsidRDefault="00335846" w:rsidP="007D12C0">
      <w:r>
        <w:separator/>
      </w:r>
    </w:p>
  </w:endnote>
  <w:endnote w:type="continuationSeparator" w:id="1">
    <w:p w:rsidR="00335846" w:rsidRDefault="00335846" w:rsidP="007D12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5846" w:rsidRDefault="00335846" w:rsidP="007D12C0">
      <w:r>
        <w:separator/>
      </w:r>
    </w:p>
  </w:footnote>
  <w:footnote w:type="continuationSeparator" w:id="1">
    <w:p w:rsidR="00335846" w:rsidRDefault="00335846" w:rsidP="007D12C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7E6BA6"/>
    <w:multiLevelType w:val="hybridMultilevel"/>
    <w:tmpl w:val="2D2A0A0C"/>
    <w:lvl w:ilvl="0" w:tplc="D49C0B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FCB612A"/>
    <w:multiLevelType w:val="hybridMultilevel"/>
    <w:tmpl w:val="2E329B72"/>
    <w:lvl w:ilvl="0" w:tplc="FD44C5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358BF"/>
    <w:rsid w:val="00001953"/>
    <w:rsid w:val="000438E2"/>
    <w:rsid w:val="00062D55"/>
    <w:rsid w:val="0008369B"/>
    <w:rsid w:val="00096BB1"/>
    <w:rsid w:val="001152C3"/>
    <w:rsid w:val="00156C79"/>
    <w:rsid w:val="001A108A"/>
    <w:rsid w:val="00212458"/>
    <w:rsid w:val="00302789"/>
    <w:rsid w:val="0032585B"/>
    <w:rsid w:val="00327C16"/>
    <w:rsid w:val="00335846"/>
    <w:rsid w:val="00375701"/>
    <w:rsid w:val="003C0B66"/>
    <w:rsid w:val="003C100D"/>
    <w:rsid w:val="0042058D"/>
    <w:rsid w:val="00425C21"/>
    <w:rsid w:val="00471EDE"/>
    <w:rsid w:val="00487118"/>
    <w:rsid w:val="004A297E"/>
    <w:rsid w:val="004F1A58"/>
    <w:rsid w:val="005201A5"/>
    <w:rsid w:val="005306D1"/>
    <w:rsid w:val="0057353F"/>
    <w:rsid w:val="00583A44"/>
    <w:rsid w:val="005929AB"/>
    <w:rsid w:val="005A556F"/>
    <w:rsid w:val="005E1FB7"/>
    <w:rsid w:val="00601E51"/>
    <w:rsid w:val="00611616"/>
    <w:rsid w:val="00611947"/>
    <w:rsid w:val="00735282"/>
    <w:rsid w:val="007358BF"/>
    <w:rsid w:val="007D12C0"/>
    <w:rsid w:val="007D68C2"/>
    <w:rsid w:val="00807D81"/>
    <w:rsid w:val="008115AB"/>
    <w:rsid w:val="00864CE4"/>
    <w:rsid w:val="00877172"/>
    <w:rsid w:val="008853E7"/>
    <w:rsid w:val="00903D49"/>
    <w:rsid w:val="00926EE5"/>
    <w:rsid w:val="009B7376"/>
    <w:rsid w:val="00AF7EDD"/>
    <w:rsid w:val="00B10BF0"/>
    <w:rsid w:val="00B35BBB"/>
    <w:rsid w:val="00B551F4"/>
    <w:rsid w:val="00B74A9E"/>
    <w:rsid w:val="00B9354C"/>
    <w:rsid w:val="00C324FB"/>
    <w:rsid w:val="00C7130C"/>
    <w:rsid w:val="00C900B5"/>
    <w:rsid w:val="00D41B36"/>
    <w:rsid w:val="00D8051B"/>
    <w:rsid w:val="00DA1040"/>
    <w:rsid w:val="00DE6A92"/>
    <w:rsid w:val="00E07B18"/>
    <w:rsid w:val="00E10AEB"/>
    <w:rsid w:val="00E6578E"/>
    <w:rsid w:val="00E8717A"/>
    <w:rsid w:val="00F77662"/>
    <w:rsid w:val="00FC6AB5"/>
    <w:rsid w:val="00FE5C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1" type="connector" idref="#直接箭头连接符 3"/>
        <o:r id="V:Rule2" type="connector" idref="#直接箭头连接符 10"/>
        <o:r id="V:Rule3" type="connector" idref="#直接箭头连接符 9"/>
        <o:r id="V:Rule4" type="connector" idref="#直接箭头连接符 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6AB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358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358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358B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358B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62D5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10BF0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156C79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56C79"/>
    <w:rPr>
      <w:sz w:val="18"/>
      <w:szCs w:val="18"/>
    </w:rPr>
  </w:style>
  <w:style w:type="table" w:styleId="a6">
    <w:name w:val="Table Grid"/>
    <w:basedOn w:val="a1"/>
    <w:uiPriority w:val="59"/>
    <w:rsid w:val="006116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Char0"/>
    <w:uiPriority w:val="99"/>
    <w:unhideWhenUsed/>
    <w:rsid w:val="007D12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7D12C0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7D12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7D12C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358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358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358B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358B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62D5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10BF0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156C79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56C79"/>
    <w:rPr>
      <w:sz w:val="18"/>
      <w:szCs w:val="18"/>
    </w:rPr>
  </w:style>
  <w:style w:type="table" w:styleId="a6">
    <w:name w:val="Table Grid"/>
    <w:basedOn w:val="a1"/>
    <w:uiPriority w:val="59"/>
    <w:rsid w:val="006116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Char0"/>
    <w:uiPriority w:val="99"/>
    <w:unhideWhenUsed/>
    <w:rsid w:val="007D12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7D12C0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7D12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7D12C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il.shgymy.com:9898/reshuiqiSrv/renshuiqisrv?id=0&amp;time=2012-12-09%2016:08:38&amp;temperature=28&amp;shizhiwen=58&amp;errorcode=0&amp;statecode=01000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560475-B4F3-4F9A-8E90-048BF143BA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4</Pages>
  <Words>268</Words>
  <Characters>1532</Characters>
  <Application>Microsoft Office Word</Application>
  <DocSecurity>0</DocSecurity>
  <Lines>12</Lines>
  <Paragraphs>3</Paragraphs>
  <ScaleCrop>false</ScaleCrop>
  <Company/>
  <LinksUpToDate>false</LinksUpToDate>
  <CharactersWithSpaces>1797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</dc:creator>
  <cp:lastModifiedBy>xmcheng</cp:lastModifiedBy>
  <cp:revision>54</cp:revision>
  <dcterms:created xsi:type="dcterms:W3CDTF">2012-12-24T02:04:00Z</dcterms:created>
  <dcterms:modified xsi:type="dcterms:W3CDTF">2013-01-17T02:35:00Z</dcterms:modified>
</cp:coreProperties>
</file>